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05" w:rsidRPr="0018207C" w:rsidRDefault="00FB5105">
      <w:pPr>
        <w:rPr>
          <w:ins w:id="0" w:author="Valdemir de Assis Pedro" w:date="2019-05-23T19:23:00Z"/>
          <w:b/>
          <w:u w:val="single"/>
          <w:rPrChange w:id="1" w:author="Valdemir de Assis Pedro" w:date="2019-05-23T20:15:00Z">
            <w:rPr>
              <w:ins w:id="2" w:author="Valdemir de Assis Pedro" w:date="2019-05-23T19:23:00Z"/>
            </w:rPr>
          </w:rPrChange>
        </w:rPr>
      </w:pPr>
      <w:ins w:id="3" w:author="Valdemir de Assis Pedro" w:date="2019-05-23T19:23:00Z">
        <w:r w:rsidRPr="0018207C">
          <w:rPr>
            <w:b/>
            <w:u w:val="single"/>
            <w:rPrChange w:id="4" w:author="Valdemir de Assis Pedro" w:date="2019-05-23T20:15:00Z">
              <w:rPr/>
            </w:rPrChange>
          </w:rPr>
          <w:t>Exercícios Banco de dados I</w:t>
        </w:r>
      </w:ins>
    </w:p>
    <w:p w:rsidR="00C80EDD" w:rsidRDefault="00DB1A06">
      <w:ins w:id="5" w:author="Valdemir de Assis Pedro" w:date="2019-05-23T19:25:00Z">
        <w:r w:rsidRPr="00DB1A06">
          <w:rPr>
            <w:b/>
            <w:rPrChange w:id="6" w:author="Valdemir de Assis Pedro" w:date="2019-05-23T19:25:00Z">
              <w:rPr/>
            </w:rPrChange>
          </w:rPr>
          <w:t xml:space="preserve">1 - </w:t>
        </w:r>
      </w:ins>
      <w:r w:rsidR="00B73765">
        <w:t xml:space="preserve">A loja Andrade Cosméticos </w:t>
      </w:r>
      <w:del w:id="7" w:author="Usuário do Windows" w:date="2019-05-31T18:21:00Z">
        <w:r w:rsidR="00B73765" w:rsidDel="00CC4E6C">
          <w:delText>possui  muitos</w:delText>
        </w:r>
      </w:del>
      <w:ins w:id="8" w:author="Usuário do Windows" w:date="2019-05-31T18:21:00Z">
        <w:r w:rsidR="00CC4E6C">
          <w:t>possui muitos</w:t>
        </w:r>
      </w:ins>
      <w:r w:rsidR="00B73765">
        <w:t xml:space="preserve"> funcionários. Atualmente, os dados destes funcionário</w:t>
      </w:r>
      <w:ins w:id="9" w:author="Valdemir de Assis Pedro" w:date="2019-05-23T19:23:00Z">
        <w:r w:rsidR="00FB5105">
          <w:t>s</w:t>
        </w:r>
      </w:ins>
      <w:r w:rsidR="00B73765">
        <w:t xml:space="preserve"> são mantidos em papéis e arquivados em um armário. O proprietário tem muita dificuldades em encontrar </w:t>
      </w:r>
      <w:del w:id="10" w:author="Valdemir de Assis Pedro" w:date="2019-05-23T19:23:00Z">
        <w:r w:rsidR="00B73765" w:rsidDel="00FB5105">
          <w:delText>o</w:delText>
        </w:r>
      </w:del>
      <w:ins w:id="11" w:author="Valdemir de Assis Pedro" w:date="2019-05-23T19:23:00Z">
        <w:r w:rsidR="00FB5105">
          <w:t>esses</w:t>
        </w:r>
      </w:ins>
      <w:r w:rsidR="00B73765">
        <w:t xml:space="preserve"> registro</w:t>
      </w:r>
      <w:ins w:id="12" w:author="Valdemir de Assis Pedro" w:date="2019-05-23T19:23:00Z">
        <w:r w:rsidR="00FB5105">
          <w:t>s</w:t>
        </w:r>
      </w:ins>
      <w:del w:id="13" w:author="Valdemir de Assis Pedro" w:date="2019-05-23T19:23:00Z">
        <w:r w:rsidR="00B73765" w:rsidDel="00FB5105">
          <w:delText xml:space="preserve"> dos funcionários</w:delText>
        </w:r>
      </w:del>
      <w:r w:rsidR="00B73765">
        <w:t>, perdendo muito tempo nessa busca. Considerando esse cenário, desenvolva uma modelagem de banco de dados (MER), que atenda a necessidade</w:t>
      </w:r>
      <w:ins w:id="14" w:author="Valdemir de Assis Pedro" w:date="2019-05-23T19:24:00Z">
        <w:r w:rsidR="00FB5105">
          <w:t xml:space="preserve"> de</w:t>
        </w:r>
      </w:ins>
      <w:del w:id="15" w:author="Valdemir de Assis Pedro" w:date="2019-05-23T19:24:00Z">
        <w:r w:rsidR="00B73765" w:rsidDel="00FB5105">
          <w:delText xml:space="preserve">: </w:delText>
        </w:r>
      </w:del>
      <w:ins w:id="16" w:author="Valdemir de Assis Pedro" w:date="2019-05-23T19:24:00Z">
        <w:r w:rsidR="00FB5105">
          <w:t xml:space="preserve"> </w:t>
        </w:r>
      </w:ins>
      <w:r w:rsidR="00B73765">
        <w:t>armazenar os dados do funcionário</w:t>
      </w:r>
      <w:ins w:id="17" w:author="Valdemir de Assis Pedro" w:date="2019-05-23T19:24:00Z">
        <w:r w:rsidR="00FB5105">
          <w:t xml:space="preserve"> em um banco de dados informatizado.</w:t>
        </w:r>
      </w:ins>
      <w:del w:id="18" w:author="Valdemir de Assis Pedro" w:date="2019-05-23T19:24:00Z">
        <w:r w:rsidR="00B73765" w:rsidDel="00FB5105">
          <w:delText>.</w:delText>
        </w:r>
      </w:del>
    </w:p>
    <w:p w:rsidR="00B73765" w:rsidRDefault="00B73765">
      <w:r>
        <w:t>Para o desenvolvimento, considere os seguintes requisitos:</w:t>
      </w:r>
    </w:p>
    <w:p w:rsidR="00B73765" w:rsidRDefault="00B73765">
      <w:r>
        <w:t>- O banco de dados deverá armazenar o maior número de dados possíveis</w:t>
      </w:r>
      <w:del w:id="19" w:author="Valdemir de Assis Pedro" w:date="2019-05-23T19:24:00Z">
        <w:r w:rsidDel="00DB1A06">
          <w:delText xml:space="preserve">, acerca </w:delText>
        </w:r>
      </w:del>
      <w:ins w:id="20" w:author="Valdemir de Assis Pedro" w:date="2019-05-23T19:24:00Z">
        <w:r w:rsidR="00DB1A06">
          <w:t xml:space="preserve">, </w:t>
        </w:r>
      </w:ins>
      <w:r>
        <w:t>dos funcionários;</w:t>
      </w:r>
    </w:p>
    <w:p w:rsidR="0078106E" w:rsidRDefault="00332498">
      <w:pPr>
        <w:rPr>
          <w:ins w:id="21" w:author="Valdemir de Assis Pedro" w:date="2019-05-24T19:35:00Z"/>
        </w:rPr>
      </w:pPr>
      <w:r>
        <w:t xml:space="preserve">- A empresa possui os seguintes cargos: </w:t>
      </w:r>
    </w:p>
    <w:p w:rsidR="0078106E" w:rsidRDefault="0078106E">
      <w:pPr>
        <w:ind w:firstLine="708"/>
        <w:rPr>
          <w:ins w:id="22" w:author="Valdemir de Assis Pedro" w:date="2019-05-24T19:35:00Z"/>
        </w:rPr>
        <w:pPrChange w:id="23" w:author="Valdemir de Assis Pedro" w:date="2019-05-24T19:35:00Z">
          <w:pPr/>
        </w:pPrChange>
      </w:pPr>
      <w:ins w:id="24" w:author="Valdemir de Assis Pedro" w:date="2019-05-24T19:35:00Z">
        <w:r>
          <w:t xml:space="preserve">Nível 1: </w:t>
        </w:r>
      </w:ins>
      <w:r w:rsidR="00332498">
        <w:t>AUXILIAR 1, AUXILIAR 2, AUXILIAR 3</w:t>
      </w:r>
      <w:ins w:id="25" w:author="Valdemir de Assis Pedro" w:date="2019-05-24T19:35:00Z">
        <w:r>
          <w:t>;</w:t>
        </w:r>
      </w:ins>
    </w:p>
    <w:p w:rsidR="0078106E" w:rsidRDefault="0078106E">
      <w:pPr>
        <w:ind w:firstLine="708"/>
        <w:rPr>
          <w:ins w:id="26" w:author="Valdemir de Assis Pedro" w:date="2019-05-24T19:35:00Z"/>
        </w:rPr>
        <w:pPrChange w:id="27" w:author="Valdemir de Assis Pedro" w:date="2019-05-24T19:35:00Z">
          <w:pPr/>
        </w:pPrChange>
      </w:pPr>
      <w:ins w:id="28" w:author="Valdemir de Assis Pedro" w:date="2019-05-24T19:35:00Z">
        <w:r>
          <w:t xml:space="preserve">Nível 2: </w:t>
        </w:r>
      </w:ins>
      <w:del w:id="29" w:author="Valdemir de Assis Pedro" w:date="2019-05-24T19:35:00Z">
        <w:r w:rsidR="00332498" w:rsidDel="0078106E">
          <w:delText xml:space="preserve">, </w:delText>
        </w:r>
      </w:del>
      <w:r w:rsidR="00332498">
        <w:t>GERENTE</w:t>
      </w:r>
      <w:del w:id="30" w:author="Valdemir de Assis Pedro" w:date="2019-05-24T19:35:00Z">
        <w:r w:rsidR="00332498" w:rsidDel="0078106E">
          <w:delText>,</w:delText>
        </w:r>
      </w:del>
      <w:ins w:id="31" w:author="Valdemir de Assis Pedro" w:date="2019-05-24T19:35:00Z">
        <w:r>
          <w:t>;</w:t>
        </w:r>
      </w:ins>
    </w:p>
    <w:p w:rsidR="00B73765" w:rsidRDefault="00332498">
      <w:pPr>
        <w:ind w:firstLine="708"/>
        <w:pPrChange w:id="32" w:author="Valdemir de Assis Pedro" w:date="2019-05-24T19:35:00Z">
          <w:pPr/>
        </w:pPrChange>
      </w:pPr>
      <w:del w:id="33" w:author="Valdemir de Assis Pedro" w:date="2019-05-24T19:35:00Z">
        <w:r w:rsidDel="0078106E">
          <w:delText xml:space="preserve"> </w:delText>
        </w:r>
      </w:del>
      <w:ins w:id="34" w:author="Valdemir de Assis Pedro" w:date="2019-05-24T19:35:00Z">
        <w:r w:rsidR="0078106E">
          <w:t xml:space="preserve">Nível 3: </w:t>
        </w:r>
      </w:ins>
      <w:r>
        <w:t>COORDENADOR</w:t>
      </w:r>
      <w:del w:id="35" w:author="Valdemir de Assis Pedro" w:date="2019-05-24T19:35:00Z">
        <w:r w:rsidDel="0078106E">
          <w:delText>, nesta ordem de hierarquia</w:delText>
        </w:r>
      </w:del>
      <w:r>
        <w:t>.</w:t>
      </w:r>
    </w:p>
    <w:p w:rsidR="00332498" w:rsidRDefault="00332498">
      <w:r>
        <w:t>- A empresa possui os departamentos: COMPRA, VENDA</w:t>
      </w:r>
      <w:r w:rsidR="00090208">
        <w:t>, ESTOQUE, ADMINISTRATIVO, sendo um GERENTE para cada departamento.</w:t>
      </w:r>
    </w:p>
    <w:p w:rsidR="00090208" w:rsidRDefault="00090208">
      <w:pPr>
        <w:rPr>
          <w:ins w:id="36" w:author="Valdemir de Assis Pedro" w:date="2019-05-23T19:17:00Z"/>
        </w:rPr>
      </w:pPr>
      <w:r>
        <w:t>- A empresa possui apenas um COORDENADOR</w:t>
      </w:r>
      <w:del w:id="37" w:author="Valdemir de Assis Pedro" w:date="2019-05-23T21:40:00Z">
        <w:r w:rsidDel="009673F9">
          <w:delText xml:space="preserve"> GERAL</w:delText>
        </w:r>
      </w:del>
      <w:ins w:id="38" w:author="Valdemir de Assis Pedro" w:date="2019-05-23T19:17:00Z">
        <w:r>
          <w:t>;</w:t>
        </w:r>
      </w:ins>
    </w:p>
    <w:p w:rsidR="00090208" w:rsidDel="00090208" w:rsidRDefault="00090208">
      <w:pPr>
        <w:rPr>
          <w:del w:id="39" w:author="Valdemir de Assis Pedro" w:date="2019-05-23T19:17:00Z"/>
        </w:rPr>
      </w:pPr>
      <w:ins w:id="40" w:author="Valdemir de Assis Pedro" w:date="2019-05-23T19:17:00Z">
        <w:r>
          <w:t xml:space="preserve">- </w:t>
        </w:r>
      </w:ins>
      <w:ins w:id="41" w:author="Valdemir de Assis Pedro" w:date="2019-05-23T19:19:00Z">
        <w:r>
          <w:t>O banco de dados dever</w:t>
        </w:r>
      </w:ins>
      <w:ins w:id="42" w:author="Valdemir de Assis Pedro" w:date="2019-05-23T19:20:00Z">
        <w:r>
          <w:t xml:space="preserve">á armazenar os dados de funcionários </w:t>
        </w:r>
      </w:ins>
      <w:bookmarkStart w:id="43" w:name="_GoBack"/>
      <w:bookmarkEnd w:id="43"/>
      <w:del w:id="44" w:author="Valdemir de Assis Pedro" w:date="2019-05-23T19:17:00Z">
        <w:r w:rsidDel="00090208">
          <w:delText>.</w:delText>
        </w:r>
      </w:del>
    </w:p>
    <w:p w:rsidR="00090208" w:rsidRDefault="00090208">
      <w:pPr>
        <w:rPr>
          <w:ins w:id="45" w:author="Valdemir de Assis Pedro" w:date="2019-05-23T19:22:00Z"/>
        </w:rPr>
      </w:pPr>
      <w:del w:id="46" w:author="Valdemir de Assis Pedro" w:date="2019-05-23T19:17:00Z">
        <w:r w:rsidDel="00090208">
          <w:delText xml:space="preserve">- </w:delText>
        </w:r>
      </w:del>
      <w:proofErr w:type="gramStart"/>
      <w:ins w:id="47" w:author="Valdemir de Assis Pedro" w:date="2019-05-23T19:20:00Z">
        <w:r>
          <w:t>e</w:t>
        </w:r>
        <w:proofErr w:type="gramEnd"/>
        <w:r>
          <w:t xml:space="preserve"> de seus superiores</w:t>
        </w:r>
      </w:ins>
      <w:ins w:id="48" w:author="Valdemir de Assis Pedro" w:date="2019-05-23T19:21:00Z">
        <w:r>
          <w:t xml:space="preserve"> (AUTORELACIONAMENTO)</w:t>
        </w:r>
      </w:ins>
      <w:ins w:id="49" w:author="Valdemir de Assis Pedro" w:date="2019-05-23T19:20:00Z">
        <w:r>
          <w:t>.</w:t>
        </w:r>
      </w:ins>
      <w:ins w:id="50" w:author="Valdemir de Assis Pedro" w:date="2019-05-23T19:21:00Z">
        <w:r>
          <w:t xml:space="preserve"> </w:t>
        </w:r>
      </w:ins>
      <w:ins w:id="51" w:author="Valdemir de Assis Pedro" w:date="2019-05-23T19:20:00Z">
        <w:r>
          <w:t xml:space="preserve"> </w:t>
        </w:r>
      </w:ins>
    </w:p>
    <w:p w:rsidR="00FB5105" w:rsidRDefault="00FB5105">
      <w:pPr>
        <w:rPr>
          <w:ins w:id="52" w:author="Valdemir de Assis Pedro" w:date="2019-05-23T19:25:00Z"/>
        </w:rPr>
      </w:pPr>
      <w:ins w:id="53" w:author="Valdemir de Assis Pedro" w:date="2019-05-23T19:22:00Z">
        <w:r>
          <w:t>Além de fazer a modelagem, faça uma tabela (no excel ou word), com a representaç</w:t>
        </w:r>
      </w:ins>
      <w:ins w:id="54" w:author="Valdemir de Assis Pedro" w:date="2019-05-23T19:23:00Z">
        <w:r>
          <w:t>ão da tabela de funcionário em formato de dados</w:t>
        </w:r>
      </w:ins>
    </w:p>
    <w:p w:rsidR="00DB1A06" w:rsidRDefault="00DB1A06">
      <w:pPr>
        <w:rPr>
          <w:ins w:id="55" w:author="Valdemir de Assis Pedro" w:date="2019-05-23T19:25:00Z"/>
        </w:rPr>
      </w:pPr>
    </w:p>
    <w:p w:rsidR="0018207C" w:rsidRDefault="00DB1A06">
      <w:pPr>
        <w:rPr>
          <w:ins w:id="56" w:author="Valdemir de Assis Pedro" w:date="2019-05-23T20:20:00Z"/>
        </w:rPr>
      </w:pPr>
      <w:ins w:id="57" w:author="Valdemir de Assis Pedro" w:date="2019-05-23T19:25:00Z">
        <w:r>
          <w:t xml:space="preserve">2 </w:t>
        </w:r>
      </w:ins>
      <w:ins w:id="58" w:author="Valdemir de Assis Pedro" w:date="2019-05-23T20:15:00Z">
        <w:r w:rsidR="0018207C">
          <w:t>–</w:t>
        </w:r>
      </w:ins>
      <w:ins w:id="59" w:author="Valdemir de Assis Pedro" w:date="2019-05-23T19:25:00Z">
        <w:r>
          <w:t xml:space="preserve"> </w:t>
        </w:r>
      </w:ins>
      <w:ins w:id="60" w:author="Valdemir de Assis Pedro" w:date="2019-05-23T20:15:00Z">
        <w:r w:rsidR="0018207C">
          <w:t xml:space="preserve">Faça uma modelagem de banco de dados para atender a necessidade de uma </w:t>
        </w:r>
      </w:ins>
      <w:ins w:id="61" w:author="Valdemir de Assis Pedro" w:date="2019-05-23T20:41:00Z">
        <w:del w:id="62" w:author="Usuário do Windows" w:date="2019-05-31T18:21:00Z">
          <w:r w:rsidR="00643AB3" w:rsidDel="009B2960">
            <w:delText>clínica</w:delText>
          </w:r>
        </w:del>
      </w:ins>
      <w:ins w:id="63" w:author="Valdemir de Assis Pedro" w:date="2019-05-23T20:20:00Z">
        <w:del w:id="64" w:author="Usuário do Windows" w:date="2019-05-31T18:21:00Z">
          <w:r w:rsidR="0018207C" w:rsidDel="009B2960">
            <w:delText xml:space="preserve"> </w:delText>
          </w:r>
        </w:del>
      </w:ins>
      <w:ins w:id="65" w:author="Valdemir de Assis Pedro" w:date="2019-05-23T20:15:00Z">
        <w:del w:id="66" w:author="Usuário do Windows" w:date="2019-05-31T18:21:00Z">
          <w:r w:rsidR="0018207C" w:rsidDel="009B2960">
            <w:delText xml:space="preserve"> </w:delText>
          </w:r>
        </w:del>
      </w:ins>
      <w:ins w:id="67" w:author="Valdemir de Assis Pedro" w:date="2019-05-23T20:41:00Z">
        <w:del w:id="68" w:author="Usuário do Windows" w:date="2019-05-31T18:21:00Z">
          <w:r w:rsidR="00643AB3" w:rsidDel="009B2960">
            <w:delText>médica</w:delText>
          </w:r>
        </w:del>
      </w:ins>
      <w:ins w:id="69" w:author="Usuário do Windows" w:date="2019-05-31T18:21:00Z">
        <w:r w:rsidR="009B2960">
          <w:t>clínica médica</w:t>
        </w:r>
      </w:ins>
      <w:ins w:id="70" w:author="Valdemir de Assis Pedro" w:date="2019-05-23T20:41:00Z">
        <w:r w:rsidR="00643AB3">
          <w:t xml:space="preserve"> para </w:t>
        </w:r>
      </w:ins>
      <w:ins w:id="71" w:author="Valdemir de Assis Pedro" w:date="2019-05-23T20:15:00Z">
        <w:r w:rsidR="0018207C">
          <w:t>armazenar dados de p</w:t>
        </w:r>
      </w:ins>
      <w:ins w:id="72" w:author="Valdemir de Assis Pedro" w:date="2019-05-23T20:20:00Z">
        <w:r w:rsidR="0018207C">
          <w:t>acientes</w:t>
        </w:r>
      </w:ins>
      <w:ins w:id="73" w:author="Valdemir de Assis Pedro" w:date="2019-05-23T20:15:00Z">
        <w:r w:rsidR="0018207C">
          <w:t>.</w:t>
        </w:r>
      </w:ins>
      <w:ins w:id="74" w:author="Valdemir de Assis Pedro" w:date="2019-05-23T20:20:00Z">
        <w:r w:rsidR="0018207C">
          <w:t xml:space="preserve"> Atendendo aos seguintes requisitos:</w:t>
        </w:r>
      </w:ins>
    </w:p>
    <w:p w:rsidR="0018207C" w:rsidRDefault="00420A5D">
      <w:pPr>
        <w:rPr>
          <w:ins w:id="75" w:author="Valdemir de Assis Pedro" w:date="2019-05-23T20:21:00Z"/>
        </w:rPr>
      </w:pPr>
      <w:ins w:id="76" w:author="Valdemir de Assis Pedro" w:date="2019-05-23T20:41:00Z">
        <w:r>
          <w:t>-</w:t>
        </w:r>
      </w:ins>
      <w:ins w:id="77" w:author="Valdemir de Assis Pedro" w:date="2019-05-23T20:21:00Z">
        <w:r w:rsidR="0018207C">
          <w:t xml:space="preserve"> </w:t>
        </w:r>
      </w:ins>
      <w:ins w:id="78" w:author="Valdemir de Assis Pedro" w:date="2019-05-23T20:41:00Z">
        <w:r>
          <w:t>O</w:t>
        </w:r>
      </w:ins>
      <w:ins w:id="79" w:author="Valdemir de Assis Pedro" w:date="2019-05-23T20:21:00Z">
        <w:r w:rsidR="0018207C">
          <w:t xml:space="preserve"> paciente poderá ter um responsável;</w:t>
        </w:r>
      </w:ins>
    </w:p>
    <w:p w:rsidR="0018207C" w:rsidRDefault="0018207C">
      <w:pPr>
        <w:rPr>
          <w:ins w:id="80" w:author="Valdemir de Assis Pedro" w:date="2019-05-23T20:42:00Z"/>
        </w:rPr>
      </w:pPr>
      <w:ins w:id="81" w:author="Valdemir de Assis Pedro" w:date="2019-05-23T20:21:00Z">
        <w:r>
          <w:t xml:space="preserve">- </w:t>
        </w:r>
      </w:ins>
      <w:ins w:id="82" w:author="Valdemir de Assis Pedro" w:date="2019-05-23T20:41:00Z">
        <w:r w:rsidR="00420A5D">
          <w:t>O responsável tamb</w:t>
        </w:r>
      </w:ins>
      <w:ins w:id="83" w:author="Valdemir de Assis Pedro" w:date="2019-05-23T20:42:00Z">
        <w:r w:rsidR="00420A5D">
          <w:t>ém pode ser um paciente</w:t>
        </w:r>
      </w:ins>
      <w:ins w:id="84" w:author="Valdemir de Assis Pedro" w:date="2019-05-23T20:44:00Z">
        <w:r w:rsidR="00420A5D">
          <w:t xml:space="preserve"> (AUTORELACIONAMENTO)</w:t>
        </w:r>
      </w:ins>
      <w:ins w:id="85" w:author="Valdemir de Assis Pedro" w:date="2019-05-23T20:42:00Z">
        <w:r w:rsidR="00420A5D">
          <w:t>;</w:t>
        </w:r>
      </w:ins>
    </w:p>
    <w:p w:rsidR="00420A5D" w:rsidRDefault="00420A5D">
      <w:pPr>
        <w:rPr>
          <w:ins w:id="86" w:author="Valdemir de Assis Pedro" w:date="2019-05-23T20:43:00Z"/>
        </w:rPr>
      </w:pPr>
      <w:ins w:id="87" w:author="Valdemir de Assis Pedro" w:date="2019-05-23T20:42:00Z">
        <w:r>
          <w:t xml:space="preserve">- </w:t>
        </w:r>
      </w:ins>
      <w:ins w:id="88" w:author="Valdemir de Assis Pedro" w:date="2019-05-23T20:43:00Z">
        <w:r>
          <w:t>O banco de dados deverá armazenar o maior número de dados possíveis, dos pacientes;</w:t>
        </w:r>
      </w:ins>
    </w:p>
    <w:p w:rsidR="00420A5D" w:rsidRDefault="00420A5D">
      <w:pPr>
        <w:rPr>
          <w:ins w:id="89" w:author="Valdemir de Assis Pedro" w:date="2019-05-23T20:43:00Z"/>
        </w:rPr>
      </w:pPr>
    </w:p>
    <w:p w:rsidR="00420A5D" w:rsidRDefault="00420A5D">
      <w:pPr>
        <w:rPr>
          <w:ins w:id="90" w:author="Valdemir de Assis Pedro" w:date="2019-05-23T20:44:00Z"/>
        </w:rPr>
      </w:pPr>
      <w:ins w:id="91" w:author="Valdemir de Assis Pedro" w:date="2019-05-23T20:43:00Z">
        <w:r>
          <w:t xml:space="preserve">3 – Faça uma modelagem de dados </w:t>
        </w:r>
      </w:ins>
      <w:ins w:id="92" w:author="Valdemir de Assis Pedro" w:date="2019-05-23T20:44:00Z">
        <w:r>
          <w:t xml:space="preserve">capaz de </w:t>
        </w:r>
      </w:ins>
      <w:ins w:id="93" w:author="Valdemir de Assis Pedro" w:date="2019-05-23T20:43:00Z">
        <w:r>
          <w:t>registr</w:t>
        </w:r>
      </w:ins>
      <w:ins w:id="94" w:author="Valdemir de Assis Pedro" w:date="2019-05-23T20:44:00Z">
        <w:r>
          <w:t>ar</w:t>
        </w:r>
      </w:ins>
      <w:ins w:id="95" w:author="Valdemir de Assis Pedro" w:date="2019-05-23T20:43:00Z">
        <w:r>
          <w:t xml:space="preserve"> vendas de </w:t>
        </w:r>
      </w:ins>
      <w:ins w:id="96" w:author="Valdemir de Assis Pedro" w:date="2019-05-23T20:44:00Z">
        <w:r>
          <w:t>produtos para uma empresa.</w:t>
        </w:r>
      </w:ins>
      <w:ins w:id="97" w:author="Valdemir de Assis Pedro" w:date="2019-05-23T21:15:00Z">
        <w:r w:rsidR="00CE10B1">
          <w:t xml:space="preserve"> </w:t>
        </w:r>
      </w:ins>
    </w:p>
    <w:p w:rsidR="00420A5D" w:rsidRDefault="00420A5D">
      <w:pPr>
        <w:rPr>
          <w:ins w:id="98" w:author="Valdemir de Assis Pedro" w:date="2019-05-23T20:44:00Z"/>
        </w:rPr>
      </w:pPr>
      <w:ins w:id="99" w:author="Valdemir de Assis Pedro" w:date="2019-05-23T20:43:00Z">
        <w:r>
          <w:t xml:space="preserve">- </w:t>
        </w:r>
      </w:ins>
      <w:ins w:id="100" w:author="Valdemir de Assis Pedro" w:date="2019-05-23T20:44:00Z">
        <w:r>
          <w:t>A empresa tem diversos produtos;</w:t>
        </w:r>
      </w:ins>
    </w:p>
    <w:p w:rsidR="00420A5D" w:rsidRDefault="00420A5D">
      <w:pPr>
        <w:rPr>
          <w:ins w:id="101" w:author="Valdemir de Assis Pedro" w:date="2019-05-23T20:45:00Z"/>
        </w:rPr>
      </w:pPr>
      <w:ins w:id="102" w:author="Valdemir de Assis Pedro" w:date="2019-05-23T20:45:00Z">
        <w:r>
          <w:t>- Uma venda pode ter diversos itens (produtos)</w:t>
        </w:r>
      </w:ins>
      <w:ins w:id="103" w:author="Valdemir de Assis Pedro" w:date="2019-05-23T21:15:00Z">
        <w:r w:rsidR="00CE10B1">
          <w:t xml:space="preserve"> – usar chave primária composta</w:t>
        </w:r>
      </w:ins>
      <w:ins w:id="104" w:author="Valdemir de Assis Pedro" w:date="2019-05-23T20:45:00Z">
        <w:r>
          <w:t>;</w:t>
        </w:r>
      </w:ins>
    </w:p>
    <w:p w:rsidR="00090208" w:rsidRDefault="00420A5D">
      <w:ins w:id="105" w:author="Valdemir de Assis Pedro" w:date="2019-05-23T20:45:00Z">
        <w:r>
          <w:t>- A empresa possui diversos clientes;</w:t>
        </w:r>
      </w:ins>
    </w:p>
    <w:sectPr w:rsidR="00090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demir de Assis Pedro">
    <w15:presenceInfo w15:providerId="None" w15:userId="Valdemir de Assis Pedro"/>
  </w15:person>
  <w15:person w15:author="Usuário do Windows">
    <w15:presenceInfo w15:providerId="None" w15:userId="Usuário do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65"/>
    <w:rsid w:val="00090208"/>
    <w:rsid w:val="0018207C"/>
    <w:rsid w:val="002C0EE0"/>
    <w:rsid w:val="00332498"/>
    <w:rsid w:val="003973C0"/>
    <w:rsid w:val="00420A5D"/>
    <w:rsid w:val="00643AB3"/>
    <w:rsid w:val="00684351"/>
    <w:rsid w:val="0078106E"/>
    <w:rsid w:val="009673F9"/>
    <w:rsid w:val="00970377"/>
    <w:rsid w:val="009B2960"/>
    <w:rsid w:val="00B73765"/>
    <w:rsid w:val="00CC4E6C"/>
    <w:rsid w:val="00CE10B1"/>
    <w:rsid w:val="00DB1A06"/>
    <w:rsid w:val="00FB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19F8-C2A2-4B54-8F40-B0A3A79E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Usuário do Windows</cp:lastModifiedBy>
  <cp:revision>8</cp:revision>
  <dcterms:created xsi:type="dcterms:W3CDTF">2019-05-23T23:48:00Z</dcterms:created>
  <dcterms:modified xsi:type="dcterms:W3CDTF">2019-05-31T21:22:00Z</dcterms:modified>
</cp:coreProperties>
</file>